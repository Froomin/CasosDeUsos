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E67DB" w14:textId="77777777" w:rsidR="0010252B" w:rsidRDefault="0010252B" w:rsidP="0010252B">
      <w:pPr>
        <w:pStyle w:val="InfoBlue"/>
      </w:pPr>
    </w:p>
    <w:p w14:paraId="4103345F" w14:textId="77777777" w:rsidR="00C0701A" w:rsidRPr="00C0701A" w:rsidRDefault="00C0701A" w:rsidP="00C0701A">
      <w:pPr>
        <w:pStyle w:val="Textoindependiente"/>
        <w:rPr>
          <w:lang w:val="es-ES_tradnl"/>
        </w:rPr>
      </w:pPr>
    </w:p>
    <w:p w14:paraId="32FCE512" w14:textId="5A57DA5C" w:rsidR="0010252B" w:rsidRPr="001E7E2C" w:rsidRDefault="0010252B" w:rsidP="001E7E2C">
      <w:pPr>
        <w:pStyle w:val="Ttulo"/>
        <w:tabs>
          <w:tab w:val="left" w:pos="993"/>
        </w:tabs>
        <w:spacing w:before="0" w:after="0"/>
        <w:rPr>
          <w:rFonts w:cs="Arial"/>
          <w:sz w:val="56"/>
          <w:lang w:val="es-ES"/>
        </w:rPr>
      </w:pPr>
      <w:r w:rsidRPr="001E7E2C">
        <w:rPr>
          <w:rFonts w:cs="Arial"/>
          <w:sz w:val="56"/>
          <w:lang w:val="es-ES"/>
        </w:rPr>
        <w:t>Caso de Uso</w:t>
      </w:r>
      <w:r w:rsidR="00117C08">
        <w:rPr>
          <w:rFonts w:cs="Arial"/>
          <w:sz w:val="56"/>
          <w:lang w:val="es-ES"/>
        </w:rPr>
        <w:t xml:space="preserve"> No. </w:t>
      </w:r>
      <w:r w:rsidR="00E645B5">
        <w:rPr>
          <w:rFonts w:cs="Arial"/>
          <w:sz w:val="56"/>
          <w:lang w:val="es-ES"/>
        </w:rPr>
        <w:t>1</w:t>
      </w:r>
    </w:p>
    <w:p w14:paraId="2AECC519" w14:textId="0338142F" w:rsidR="0010252B" w:rsidRDefault="00E645B5" w:rsidP="0010252B">
      <w:pPr>
        <w:pStyle w:val="Ttulo"/>
        <w:spacing w:before="0" w:after="0"/>
        <w:rPr>
          <w:rFonts w:cs="Arial"/>
          <w:sz w:val="40"/>
          <w:lang w:val="es-ES"/>
        </w:rPr>
      </w:pPr>
      <w:r>
        <w:rPr>
          <w:rFonts w:cs="Arial"/>
          <w:sz w:val="40"/>
          <w:lang w:val="es-ES"/>
        </w:rPr>
        <w:t>Retiro de Efectivo</w:t>
      </w:r>
      <w:r w:rsidR="00814BBA">
        <w:rPr>
          <w:rFonts w:cs="Arial"/>
          <w:sz w:val="40"/>
          <w:lang w:val="es-ES"/>
        </w:rPr>
        <w:t>.</w:t>
      </w:r>
    </w:p>
    <w:p w14:paraId="58521697" w14:textId="77777777" w:rsidR="00C111F4" w:rsidRDefault="00C111F4" w:rsidP="00A509E5">
      <w:pPr>
        <w:pStyle w:val="Ttulo"/>
        <w:spacing w:before="0" w:after="0"/>
        <w:ind w:left="708" w:hanging="708"/>
        <w:rPr>
          <w:rFonts w:cs="Arial"/>
          <w:sz w:val="40"/>
          <w:lang w:val="es-ES"/>
        </w:rPr>
      </w:pPr>
    </w:p>
    <w:p w14:paraId="603975C5" w14:textId="0BD5B273" w:rsidR="00C111F4" w:rsidRPr="00FB5C70" w:rsidRDefault="00DD1E53" w:rsidP="0010252B">
      <w:pPr>
        <w:pStyle w:val="Ttulo"/>
        <w:spacing w:before="0" w:after="0"/>
        <w:rPr>
          <w:rFonts w:cs="Arial"/>
          <w:sz w:val="44"/>
          <w:lang w:val="es-ES"/>
        </w:rPr>
      </w:pPr>
      <w:r>
        <w:rPr>
          <w:rFonts w:cs="Arial"/>
          <w:sz w:val="40"/>
          <w:lang w:val="es-ES"/>
        </w:rPr>
        <w:t xml:space="preserve"> </w:t>
      </w:r>
      <w:r w:rsidR="00E645B5">
        <w:rPr>
          <w:rFonts w:cs="Arial"/>
          <w:sz w:val="40"/>
          <w:lang w:val="es-ES"/>
        </w:rPr>
        <w:t>Sistema de Cajero Automático</w:t>
      </w:r>
    </w:p>
    <w:p w14:paraId="1767FB62" w14:textId="77777777" w:rsidR="0010252B" w:rsidRDefault="0010252B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0B2398E6" w14:textId="77777777" w:rsidR="00C111F4" w:rsidRPr="00E40346" w:rsidRDefault="00C111F4" w:rsidP="00E40346">
      <w:pPr>
        <w:pStyle w:val="Ttulo"/>
        <w:spacing w:before="0" w:after="0"/>
        <w:rPr>
          <w:rFonts w:cs="Arial"/>
          <w:b w:val="0"/>
          <w:color w:val="0070C0"/>
          <w:sz w:val="24"/>
          <w:szCs w:val="24"/>
          <w:lang w:val="es-ES"/>
        </w:rPr>
      </w:pPr>
    </w:p>
    <w:p w14:paraId="6FAD6F2B" w14:textId="4978B578" w:rsidR="0010252B" w:rsidRDefault="0010252B" w:rsidP="0010252B">
      <w:pPr>
        <w:pStyle w:val="ByLine"/>
        <w:spacing w:after="0" w:line="276" w:lineRule="auto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651CDD">
        <w:rPr>
          <w:rFonts w:cs="Arial"/>
          <w:lang w:val="es-ES"/>
        </w:rPr>
        <w:t>3</w:t>
      </w:r>
      <w:r w:rsidR="002D00CB">
        <w:rPr>
          <w:rFonts w:cs="Arial"/>
          <w:lang w:val="es-ES"/>
        </w:rPr>
        <w:t>.</w:t>
      </w:r>
      <w:r w:rsidR="00E40346">
        <w:rPr>
          <w:rFonts w:cs="Arial"/>
          <w:lang w:val="es-ES"/>
        </w:rPr>
        <w:t>0</w:t>
      </w:r>
    </w:p>
    <w:p w14:paraId="6B8EA6A0" w14:textId="121642AC" w:rsidR="0010252B" w:rsidRDefault="00C749BE" w:rsidP="0010252B">
      <w:pPr>
        <w:pStyle w:val="ByLin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 xml:space="preserve">ELABORADO </w:t>
      </w:r>
      <w:r>
        <w:rPr>
          <w:rFonts w:cs="Arial"/>
          <w:noProof/>
          <w:lang w:val="es-GT"/>
        </w:rPr>
        <w:t xml:space="preserve">Analista </w:t>
      </w:r>
      <w:r w:rsidR="00E645B5">
        <w:rPr>
          <w:rFonts w:cs="Arial"/>
          <w:noProof/>
          <w:lang w:val="es-GT"/>
        </w:rPr>
        <w:t>Francisco Xic</w:t>
      </w:r>
    </w:p>
    <w:p w14:paraId="5A9B3871" w14:textId="14CC8BBF" w:rsidR="0010252B" w:rsidRPr="00247FBA" w:rsidRDefault="00E645B5" w:rsidP="00E645B5">
      <w:pPr>
        <w:pStyle w:val="ByLine"/>
        <w:ind w:left="6372"/>
        <w:jc w:val="left"/>
        <w:rPr>
          <w:rFonts w:cs="Arial"/>
          <w:noProof/>
          <w:lang w:val="es-GT"/>
        </w:rPr>
      </w:pPr>
      <w:r>
        <w:rPr>
          <w:rFonts w:cs="Arial"/>
          <w:noProof/>
          <w:lang w:val="es-GT"/>
        </w:rPr>
        <w:t>F</w:t>
      </w:r>
      <w:r w:rsidR="000C0804">
        <w:rPr>
          <w:rFonts w:cs="Arial"/>
          <w:noProof/>
          <w:lang w:val="es-GT"/>
        </w:rPr>
        <w:t>echa</w:t>
      </w:r>
      <w:r>
        <w:rPr>
          <w:rFonts w:cs="Arial"/>
          <w:noProof/>
          <w:lang w:val="es-GT"/>
        </w:rPr>
        <w:t xml:space="preserve"> 08/02/2025</w:t>
      </w:r>
    </w:p>
    <w:p w14:paraId="0FD12BAF" w14:textId="77777777" w:rsidR="0010252B" w:rsidRPr="00247FBA" w:rsidRDefault="0010252B" w:rsidP="0010252B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10252B" w:rsidRPr="00247FBA" w14:paraId="0E9C7A9D" w14:textId="77777777" w:rsidTr="000743A6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68589E0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C074426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DCE1D41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74509F9" w14:textId="77777777" w:rsidR="0010252B" w:rsidRPr="00247FBA" w:rsidRDefault="0010252B" w:rsidP="0083607D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10252B" w:rsidRPr="00247FBA" w14:paraId="6BE4453C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41894C1" w14:textId="4A27E8F6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Francisco Xic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F8109" w14:textId="5696D268" w:rsidR="0010252B" w:rsidRPr="00247FBA" w:rsidRDefault="00367BC4" w:rsidP="00E25E33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08/02/2025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16B5" w14:textId="3EE8BEA8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Versión Inicial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731C877" w14:textId="5FC7F4D1" w:rsidR="0010252B" w:rsidRPr="00247FBA" w:rsidRDefault="00367BC4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10252B" w:rsidRPr="00247FBA" w14:paraId="60E154A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40FDF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C2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6EB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67F68B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10DD810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F7A580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BC9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C19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809F522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2191793D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26DF4A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EEE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ADA2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0C00520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76AFB0B5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4E4E01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B94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1B6D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5F0781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4D6C5447" w14:textId="77777777" w:rsidTr="000743A6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D1B0F95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9C79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A38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6B2A362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0252B" w:rsidRPr="00247FBA" w14:paraId="17846487" w14:textId="77777777" w:rsidTr="000743A6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4FEA0707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601C6C36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D703733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502625E" w14:textId="77777777" w:rsidR="0010252B" w:rsidRPr="00247FBA" w:rsidRDefault="0010252B" w:rsidP="0083607D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4D11413F" w14:textId="77777777" w:rsidR="0010252B" w:rsidRPr="002302A7" w:rsidRDefault="0010252B" w:rsidP="0010252B">
      <w:pPr>
        <w:jc w:val="center"/>
        <w:rPr>
          <w:b/>
          <w:noProof/>
          <w:sz w:val="28"/>
          <w:lang w:val="es-GT"/>
        </w:rPr>
      </w:pPr>
    </w:p>
    <w:p w14:paraId="2A00DC30" w14:textId="77777777" w:rsidR="0010252B" w:rsidRDefault="0010252B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E0BF028" w14:textId="77777777" w:rsidR="002C5BF9" w:rsidRDefault="002C5BF9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091CC1" w14:textId="77777777" w:rsidR="00A75AAF" w:rsidRDefault="00A75AAF" w:rsidP="0010252B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7A0D316" w14:textId="77777777" w:rsidR="00A568F9" w:rsidRDefault="00A568F9" w:rsidP="00E52B35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FCEA499" w14:textId="77777777" w:rsidR="0010252B" w:rsidRDefault="0010252B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Introducción.</w:t>
      </w:r>
    </w:p>
    <w:p w14:paraId="058D3E81" w14:textId="77777777" w:rsidR="003C04B0" w:rsidRDefault="003C04B0" w:rsidP="00D13E3C">
      <w:pPr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294D2D0" w14:textId="4D952927" w:rsidR="001E50AC" w:rsidRPr="001E50AC" w:rsidRDefault="008C7AC8" w:rsidP="00E645B5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Se describe el proceso de retiro de dinero en efectivo en un cajero automático </w:t>
      </w:r>
      <w:r w:rsidR="00E645B5">
        <w:rPr>
          <w:rFonts w:ascii="Arial" w:hAnsi="Arial" w:cs="Arial"/>
          <w:sz w:val="27"/>
          <w:szCs w:val="27"/>
          <w:lang w:val="es-ES_tradnl"/>
        </w:rPr>
        <w:t>para evaluar la interacción entre el usuario y el sistema, para ello se hace uso de una tarjeta de débito que debe poseer fondos suficientes y el PIN de seguridad de la tarjeta para que pueda realizarse la transacción de manera exitosa.</w:t>
      </w:r>
    </w:p>
    <w:p w14:paraId="16A381D4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4C7939B8" w14:textId="1A71C7A1" w:rsidR="001E50AC" w:rsidRPr="001E50AC" w:rsidRDefault="001E50AC" w:rsidP="001E50AC">
      <w:pPr>
        <w:pStyle w:val="NormalWeb"/>
        <w:spacing w:line="360" w:lineRule="auto"/>
        <w:ind w:right="300"/>
        <w:jc w:val="both"/>
        <w:rPr>
          <w:rFonts w:ascii="Arial" w:hAnsi="Arial" w:cs="Arial"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Retirar exitosamente dinero en efectivo de un cajero automático por medio de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</w:t>
      </w:r>
      <w:r>
        <w:rPr>
          <w:rFonts w:ascii="Arial" w:hAnsi="Arial" w:cs="Arial"/>
          <w:sz w:val="27"/>
          <w:szCs w:val="27"/>
          <w:lang w:val="es-ES_tradnl"/>
        </w:rPr>
        <w:t>o, haciendo las validaciones correspondientes en temas de seguridad y fondos disponibles en la cuenta, dando a</w:t>
      </w:r>
      <w:r w:rsidR="00BA00EE">
        <w:rPr>
          <w:rFonts w:ascii="Arial" w:hAnsi="Arial" w:cs="Arial"/>
          <w:sz w:val="27"/>
          <w:szCs w:val="27"/>
          <w:lang w:val="es-ES_tradnl"/>
        </w:rPr>
        <w:t>sí un respaldo al usuario sobre la transacción</w:t>
      </w:r>
    </w:p>
    <w:p w14:paraId="19B866E1" w14:textId="77777777" w:rsidR="002E2274" w:rsidRDefault="002E2274" w:rsidP="0010252B">
      <w:pPr>
        <w:pStyle w:val="NormalWeb"/>
        <w:numPr>
          <w:ilvl w:val="1"/>
          <w:numId w:val="1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04F8B2C8" w14:textId="35F1A0D8" w:rsidR="001E50AC" w:rsidRDefault="001E50AC" w:rsidP="001E50AC">
      <w:pPr>
        <w:pStyle w:val="NormalWeb"/>
        <w:numPr>
          <w:ilvl w:val="0"/>
          <w:numId w:val="18"/>
        </w:numPr>
        <w:spacing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Usuario del Cajero</w:t>
      </w:r>
    </w:p>
    <w:p w14:paraId="524F7671" w14:textId="77777777" w:rsidR="00A0624B" w:rsidRPr="00E43DB8" w:rsidRDefault="00A0624B" w:rsidP="00EF6C04">
      <w:pPr>
        <w:pStyle w:val="NormalWeb"/>
        <w:spacing w:before="0" w:beforeAutospacing="0" w:after="0" w:afterAutospacing="0" w:line="360" w:lineRule="auto"/>
        <w:ind w:left="2160" w:right="300"/>
        <w:rPr>
          <w:rFonts w:ascii="Arial" w:hAnsi="Arial" w:cs="Arial"/>
          <w:noProof/>
          <w:color w:val="000000"/>
        </w:rPr>
      </w:pPr>
    </w:p>
    <w:p w14:paraId="4D7FA970" w14:textId="77777777" w:rsidR="0010252B" w:rsidRDefault="0010252B" w:rsidP="0010252B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6185B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060BCEC6" w14:textId="1BED4327" w:rsidR="001E50AC" w:rsidRPr="001E50AC" w:rsidRDefault="001E50AC" w:rsidP="001E50AC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usuario debe contar con una tarjeta de </w:t>
      </w:r>
      <w:r w:rsidR="00BA00EE">
        <w:rPr>
          <w:rFonts w:ascii="Arial" w:hAnsi="Arial" w:cs="Arial"/>
          <w:sz w:val="27"/>
          <w:szCs w:val="27"/>
          <w:lang w:val="es-ES_tradnl"/>
        </w:rPr>
        <w:t>débito.</w:t>
      </w:r>
    </w:p>
    <w:p w14:paraId="3594061B" w14:textId="1FB4A2CD" w:rsidR="00E43DB8" w:rsidRDefault="001E50AC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sz w:val="27"/>
          <w:szCs w:val="27"/>
          <w:lang w:val="es-ES_tradnl"/>
        </w:rPr>
        <w:t>El usuario debe contar con fondos disponibles</w:t>
      </w:r>
      <w:r w:rsidR="00BA00EE">
        <w:rPr>
          <w:rFonts w:ascii="Arial" w:hAnsi="Arial" w:cs="Arial"/>
          <w:sz w:val="27"/>
          <w:szCs w:val="27"/>
          <w:lang w:val="es-ES_tradnl"/>
        </w:rPr>
        <w:t>.</w:t>
      </w:r>
    </w:p>
    <w:p w14:paraId="09CD9262" w14:textId="77777777" w:rsidR="00BA00EE" w:rsidRPr="00BA00EE" w:rsidRDefault="00BA00EE" w:rsidP="00BA00EE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ABAFA2D" w14:textId="77777777" w:rsidR="00D338EA" w:rsidRPr="00BA00EE" w:rsidRDefault="0010252B" w:rsidP="00A75AAF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 w:rsidRPr="00C749BE"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6F0F046" w14:textId="67CA16EF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tarjeta de débito al cajero automático.</w:t>
      </w:r>
    </w:p>
    <w:p w14:paraId="4FE7E8B2" w14:textId="31390267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usuario Ingresa su pin de seguridad.</w:t>
      </w:r>
    </w:p>
    <w:p w14:paraId="5EA12CFA" w14:textId="4FEBD00D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los datos son correctos [FA01].</w:t>
      </w:r>
    </w:p>
    <w:p w14:paraId="1986BD3C" w14:textId="385ED9E1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lastRenderedPageBreak/>
        <w:t xml:space="preserve">El usuario debe </w:t>
      </w:r>
      <w:r w:rsidR="00B82F64">
        <w:rPr>
          <w:rFonts w:ascii="Arial" w:hAnsi="Arial" w:cs="Arial"/>
          <w:sz w:val="27"/>
          <w:szCs w:val="27"/>
          <w:lang w:val="es-ES_tradnl"/>
        </w:rPr>
        <w:t>Elegir</w:t>
      </w:r>
      <w:r>
        <w:rPr>
          <w:rFonts w:ascii="Arial" w:hAnsi="Arial" w:cs="Arial"/>
          <w:sz w:val="27"/>
          <w:szCs w:val="27"/>
          <w:lang w:val="es-ES_tradnl"/>
        </w:rPr>
        <w:t xml:space="preserve"> el monto que desea retirar.</w:t>
      </w:r>
    </w:p>
    <w:p w14:paraId="7405D809" w14:textId="18644896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sistema debe validar si se cuentan con los fondos necesarios para el monto a retirar [FA02]</w:t>
      </w:r>
      <w:r w:rsidR="009B4F87" w:rsidRPr="009B4F87">
        <w:rPr>
          <w:rFonts w:ascii="Arial" w:hAnsi="Arial" w:cs="Arial"/>
          <w:sz w:val="27"/>
          <w:szCs w:val="27"/>
          <w:lang w:val="es-ES_tradnl"/>
        </w:rPr>
        <w:t xml:space="preserve"> </w:t>
      </w:r>
      <w:r w:rsidR="009B4F87">
        <w:rPr>
          <w:rFonts w:ascii="Arial" w:hAnsi="Arial" w:cs="Arial"/>
          <w:sz w:val="27"/>
          <w:szCs w:val="27"/>
          <w:lang w:val="es-ES_tradnl"/>
        </w:rPr>
        <w:t>[FA03]</w:t>
      </w:r>
      <w:r>
        <w:rPr>
          <w:rFonts w:ascii="Arial" w:hAnsi="Arial" w:cs="Arial"/>
          <w:sz w:val="27"/>
          <w:szCs w:val="27"/>
          <w:lang w:val="es-ES_tradnl"/>
        </w:rPr>
        <w:t>.</w:t>
      </w:r>
    </w:p>
    <w:p w14:paraId="39C73E8C" w14:textId="2E39B5AB" w:rsidR="00BA00EE" w:rsidRPr="00BA00EE" w:rsidRDefault="00BA00EE" w:rsidP="00BA00EE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 El cajero automático debe entregar el monto solicitado por el usuario.</w:t>
      </w:r>
    </w:p>
    <w:p w14:paraId="59FC4D12" w14:textId="360E8B31" w:rsidR="00B82F64" w:rsidRPr="00B82F64" w:rsidRDefault="00BA00EE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El cajero automático debe consultar al usuario si desea imprimir la constancia</w:t>
      </w:r>
      <w:r w:rsidR="009B4F87">
        <w:rPr>
          <w:rFonts w:ascii="Arial" w:hAnsi="Arial" w:cs="Arial"/>
          <w:sz w:val="27"/>
          <w:szCs w:val="27"/>
          <w:lang w:val="es-ES_tradnl"/>
        </w:rPr>
        <w:t>.</w:t>
      </w:r>
    </w:p>
    <w:p w14:paraId="566EBF3F" w14:textId="22B4CCA9" w:rsidR="00B82F64" w:rsidRPr="00B82F64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 xml:space="preserve">El cajero automático debe entregar la tarjeta de débito al usuario. </w:t>
      </w:r>
    </w:p>
    <w:p w14:paraId="421C44F3" w14:textId="623CED5C" w:rsidR="00DB437E" w:rsidRDefault="00B82F64" w:rsidP="00B82F64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sz w:val="27"/>
          <w:szCs w:val="27"/>
          <w:lang w:val="es-ES_tradnl"/>
        </w:rPr>
        <w:t>Fin de Caso de Uso.</w:t>
      </w:r>
    </w:p>
    <w:p w14:paraId="59631563" w14:textId="77777777" w:rsidR="00B82F64" w:rsidRP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noProof/>
          <w:color w:val="000000"/>
          <w:sz w:val="20"/>
          <w:szCs w:val="20"/>
        </w:rPr>
      </w:pPr>
    </w:p>
    <w:p w14:paraId="518DE562" w14:textId="77777777" w:rsidR="00807287" w:rsidRDefault="00807287" w:rsidP="0080728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noProof/>
          <w:color w:val="000000"/>
        </w:rPr>
      </w:pPr>
      <w:r w:rsidRPr="00807287">
        <w:rPr>
          <w:rFonts w:ascii="Arial" w:hAnsi="Arial" w:cs="Arial"/>
          <w:b/>
          <w:noProof/>
          <w:color w:val="000000"/>
        </w:rPr>
        <w:t>FLUJOS ALTERNOS</w:t>
      </w:r>
    </w:p>
    <w:p w14:paraId="4BA5C8E7" w14:textId="57F89C5E" w:rsidR="00461D8F" w:rsidRDefault="00E407A4" w:rsidP="000C0804">
      <w:pPr>
        <w:pStyle w:val="NormalWeb"/>
        <w:spacing w:line="360" w:lineRule="auto"/>
        <w:ind w:left="858" w:right="300"/>
        <w:rPr>
          <w:rFonts w:ascii="Arial" w:hAnsi="Arial" w:cs="Arial"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r w:rsidR="00EC0C5C">
        <w:rPr>
          <w:rFonts w:ascii="Arial" w:hAnsi="Arial" w:cs="Arial"/>
          <w:b/>
          <w:noProof/>
          <w:color w:val="000000"/>
        </w:rPr>
        <w:t xml:space="preserve"> 0</w:t>
      </w:r>
      <w:r w:rsidRPr="00EC023B">
        <w:rPr>
          <w:rFonts w:ascii="Arial" w:hAnsi="Arial" w:cs="Arial"/>
          <w:b/>
          <w:noProof/>
          <w:color w:val="000000"/>
        </w:rPr>
        <w:t>1</w:t>
      </w:r>
      <w:r w:rsidR="008F3B91">
        <w:rPr>
          <w:rFonts w:ascii="Arial" w:hAnsi="Arial" w:cs="Arial"/>
          <w:noProof/>
          <w:color w:val="000000"/>
        </w:rPr>
        <w:t>: El sistema despliega el mensaje “El Pin Incorrecto”</w:t>
      </w:r>
    </w:p>
    <w:p w14:paraId="779CEA82" w14:textId="4BD17852" w:rsidR="008F3B91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debe mostrar un mensaje de que el pin es incorrecto.</w:t>
      </w:r>
    </w:p>
    <w:p w14:paraId="61EFB386" w14:textId="4DDECFCE" w:rsidR="008F3B91" w:rsidRPr="004A0827" w:rsidRDefault="008F3B91" w:rsidP="008F3B91">
      <w:pPr>
        <w:pStyle w:val="NormalWeb"/>
        <w:numPr>
          <w:ilvl w:val="0"/>
          <w:numId w:val="19"/>
        </w:numPr>
        <w:spacing w:line="360" w:lineRule="auto"/>
        <w:ind w:right="300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El sistema de</w:t>
      </w:r>
      <w:r w:rsidR="009B4F87">
        <w:rPr>
          <w:rFonts w:ascii="Arial" w:hAnsi="Arial" w:cs="Arial"/>
          <w:noProof/>
          <w:color w:val="000000"/>
        </w:rPr>
        <w:t>be</w:t>
      </w:r>
      <w:r>
        <w:rPr>
          <w:rFonts w:ascii="Arial" w:hAnsi="Arial" w:cs="Arial"/>
          <w:noProof/>
          <w:color w:val="000000"/>
        </w:rPr>
        <w:t xml:space="preserve"> regresar al paso 1.4.2</w:t>
      </w:r>
    </w:p>
    <w:p w14:paraId="321919C4" w14:textId="0FDDE61E" w:rsidR="0024633C" w:rsidRDefault="003A2F33" w:rsidP="000C0804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1" w:author="Soria Hernandez, Luis Haroldo" w:date="2014-10-22T15:12:00Z">
        <w:r w:rsidR="0024633C"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02</w:t>
      </w:r>
      <w:r w:rsidR="009B4F87">
        <w:rPr>
          <w:rFonts w:ascii="Arial" w:hAnsi="Arial" w:cs="Arial"/>
          <w:b/>
          <w:noProof/>
          <w:color w:val="000000"/>
        </w:rPr>
        <w:t xml:space="preserve">: </w:t>
      </w:r>
      <w:r w:rsidR="009B4F87">
        <w:rPr>
          <w:rFonts w:ascii="Arial" w:hAnsi="Arial" w:cs="Arial"/>
          <w:bCs/>
          <w:noProof/>
          <w:color w:val="000000"/>
        </w:rPr>
        <w:t>La tarjeta no cuenta con fondos suficientes para el monto deseado.</w:t>
      </w:r>
    </w:p>
    <w:p w14:paraId="6182E0E3" w14:textId="57B1C597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mostrar un mensaje acerca de que la cuenta no posee los fondos deseados.</w:t>
      </w:r>
    </w:p>
    <w:p w14:paraId="50988CE9" w14:textId="7CC2A850" w:rsidR="009B4F87" w:rsidRDefault="009B4F87" w:rsidP="009B4F87">
      <w:pPr>
        <w:pStyle w:val="NormalWeb"/>
        <w:numPr>
          <w:ilvl w:val="0"/>
          <w:numId w:val="20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56A6C775" w14:textId="78C51BC5" w:rsidR="009B4F87" w:rsidRDefault="009B4F87" w:rsidP="009B4F87">
      <w:pPr>
        <w:pStyle w:val="NormalWeb"/>
        <w:spacing w:line="360" w:lineRule="auto"/>
        <w:ind w:right="300" w:firstLine="708"/>
        <w:rPr>
          <w:rFonts w:ascii="Arial" w:hAnsi="Arial" w:cs="Arial"/>
          <w:bCs/>
          <w:noProof/>
          <w:color w:val="000000"/>
        </w:rPr>
      </w:pPr>
      <w:r w:rsidRPr="00EC023B">
        <w:rPr>
          <w:rFonts w:ascii="Arial" w:hAnsi="Arial" w:cs="Arial"/>
          <w:b/>
          <w:noProof/>
          <w:color w:val="000000"/>
        </w:rPr>
        <w:t>FLUJO ALTERNO</w:t>
      </w:r>
      <w:ins w:id="2" w:author="Soria Hernandez, Luis Haroldo" w:date="2014-10-22T15:12:00Z">
        <w:r>
          <w:rPr>
            <w:rFonts w:ascii="Arial" w:hAnsi="Arial" w:cs="Arial"/>
            <w:b/>
            <w:noProof/>
            <w:color w:val="000000"/>
          </w:rPr>
          <w:t xml:space="preserve"> </w:t>
        </w:r>
      </w:ins>
      <w:r w:rsidRPr="00EC023B">
        <w:rPr>
          <w:rFonts w:ascii="Arial" w:hAnsi="Arial" w:cs="Arial"/>
          <w:b/>
          <w:noProof/>
          <w:color w:val="000000"/>
        </w:rPr>
        <w:t>0</w:t>
      </w:r>
      <w:r>
        <w:rPr>
          <w:rFonts w:ascii="Arial" w:hAnsi="Arial" w:cs="Arial"/>
          <w:b/>
          <w:noProof/>
          <w:color w:val="000000"/>
        </w:rPr>
        <w:t xml:space="preserve">3: </w:t>
      </w:r>
      <w:r>
        <w:rPr>
          <w:rFonts w:ascii="Arial" w:hAnsi="Arial" w:cs="Arial"/>
          <w:bCs/>
          <w:noProof/>
          <w:color w:val="000000"/>
        </w:rPr>
        <w:t>El cajero automático no cuenta con fondos suficientes para el monto deseado.</w:t>
      </w:r>
    </w:p>
    <w:p w14:paraId="573EC552" w14:textId="0087DB47" w:rsid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lastRenderedPageBreak/>
        <w:t>El sistema debe mostrar un mensaje acerca de que el cajero automático no posee los fondos deseados.</w:t>
      </w:r>
    </w:p>
    <w:p w14:paraId="07FE3180" w14:textId="2446C076" w:rsidR="0010252B" w:rsidRPr="009B4F87" w:rsidRDefault="009B4F87" w:rsidP="009B4F87">
      <w:pPr>
        <w:pStyle w:val="NormalWeb"/>
        <w:numPr>
          <w:ilvl w:val="0"/>
          <w:numId w:val="21"/>
        </w:numPr>
        <w:spacing w:line="360" w:lineRule="auto"/>
        <w:ind w:right="300"/>
        <w:rPr>
          <w:rFonts w:ascii="Arial" w:hAnsi="Arial" w:cs="Arial"/>
          <w:bCs/>
          <w:noProof/>
          <w:color w:val="000000"/>
        </w:rPr>
      </w:pPr>
      <w:r>
        <w:rPr>
          <w:rFonts w:ascii="Arial" w:hAnsi="Arial" w:cs="Arial"/>
          <w:bCs/>
          <w:noProof/>
          <w:color w:val="000000"/>
        </w:rPr>
        <w:t>El sistema debe regresar al paso 1.4.4</w:t>
      </w:r>
    </w:p>
    <w:p w14:paraId="3DBD9EF1" w14:textId="77777777" w:rsidR="0010252B" w:rsidRPr="00330CA3" w:rsidRDefault="0010252B" w:rsidP="0010252B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2E875A2B" w14:textId="77777777" w:rsidR="0010252B" w:rsidRPr="00330CA3" w:rsidRDefault="0010252B" w:rsidP="0010252B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10252B" w:rsidRPr="00247FBA" w14:paraId="34E69C7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99AFC90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9D7EB17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B62B5D6" w14:textId="77777777" w:rsidR="0010252B" w:rsidRPr="00247FBA" w:rsidRDefault="0010252B" w:rsidP="0083607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</w:p>
        </w:tc>
      </w:tr>
      <w:tr w:rsidR="0010252B" w:rsidRPr="00247FBA" w14:paraId="64224702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0D9D9C" w14:textId="270C4EA8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Francisco Xic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4205F" w14:textId="268B8A6F" w:rsidR="0010252B" w:rsidRPr="00247FBA" w:rsidRDefault="00B82F64" w:rsidP="008360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Analista de Sistemas </w:t>
            </w:r>
            <w:r w:rsidR="0010252B"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3AA6EB" w14:textId="38F494DF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  <w:r w:rsidR="0093356F">
              <w:rPr>
                <w:rFonts w:ascii="Arial" w:hAnsi="Arial" w:cs="Arial"/>
                <w:sz w:val="20"/>
                <w:szCs w:val="20"/>
              </w:rPr>
              <w:t>XIC</w:t>
            </w:r>
          </w:p>
        </w:tc>
      </w:tr>
      <w:tr w:rsidR="0010252B" w:rsidRPr="00247FBA" w14:paraId="69830799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20AF61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98E9196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741628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4E8E44B0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2C75737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469C2A2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5C78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52B" w:rsidRPr="00247FBA" w14:paraId="3CA47F58" w14:textId="77777777" w:rsidTr="0083607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2EDE47C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634D00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B8DDEAD" w14:textId="77777777" w:rsidR="0010252B" w:rsidRPr="00247FBA" w:rsidRDefault="0010252B" w:rsidP="0083607D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bookmarkEnd w:id="0"/>
    <w:p w14:paraId="3C7CE7A5" w14:textId="5FF8D478" w:rsidR="0034161F" w:rsidRPr="001B063A" w:rsidRDefault="001F7BB0" w:rsidP="00B82F64">
      <w:pPr>
        <w:pStyle w:val="NormalWeb"/>
        <w:numPr>
          <w:ilvl w:val="0"/>
          <w:numId w:val="1"/>
        </w:numPr>
        <w:spacing w:line="360" w:lineRule="auto"/>
        <w:ind w:left="300" w:right="300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</w:t>
      </w:r>
      <w:r w:rsidR="00C92F75" w:rsidRPr="001F7BB0">
        <w:rPr>
          <w:rFonts w:ascii="Arial" w:hAnsi="Arial" w:cs="Arial"/>
          <w:b/>
          <w:bCs/>
          <w:sz w:val="27"/>
          <w:szCs w:val="27"/>
          <w:lang w:val="es-ES_tradnl"/>
        </w:rPr>
        <w:t xml:space="preserve"> 1</w:t>
      </w:r>
      <w:r w:rsidR="00D157BB" w:rsidRPr="00B82F64">
        <w:rPr>
          <w:rFonts w:ascii="Arial" w:hAnsi="Arial" w:cs="Arial"/>
          <w:b/>
          <w:bCs/>
          <w:sz w:val="27"/>
          <w:szCs w:val="27"/>
          <w:lang w:val="es-ES_tradnl"/>
        </w:rPr>
        <w:br w:type="textWrapping" w:clear="all"/>
      </w:r>
      <w:r w:rsidR="000C0804" w:rsidRPr="00B82F64">
        <w:rPr>
          <w:rFonts w:ascii="Arial" w:hAnsi="Arial" w:cs="Arial"/>
          <w:b/>
          <w:bCs/>
          <w:sz w:val="27"/>
          <w:szCs w:val="27"/>
          <w:lang w:val="es-ES_tradnl"/>
        </w:rPr>
        <w:t>Esquema o pantalla</w:t>
      </w:r>
    </w:p>
    <w:p w14:paraId="1C9A6040" w14:textId="6014DADE" w:rsidR="001B063A" w:rsidRPr="00B82F64" w:rsidRDefault="001B063A" w:rsidP="001B063A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0C2643E" wp14:editId="5F2BC495">
            <wp:extent cx="4144010" cy="2484748"/>
            <wp:effectExtent l="0" t="0" r="0" b="0"/>
            <wp:docPr id="627733654" name="Imagen 4" descr="Por qué deberías maltratar (un poco) el cajero automático antes de sacar  di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 qué deberías maltratar (un poco) el cajero automático antes de sacar  din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70" cy="24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7E17" w14:textId="77777777" w:rsidR="00B82F64" w:rsidRDefault="00B82F64" w:rsidP="00B82F64">
      <w:pPr>
        <w:pStyle w:val="NormalWeb"/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EFD3608" w14:textId="4B44CF15" w:rsidR="00B82F64" w:rsidRDefault="00B82F64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lastRenderedPageBreak/>
        <w:drawing>
          <wp:inline distT="0" distB="0" distL="0" distR="0" wp14:anchorId="0DCDC963" wp14:editId="349AA618">
            <wp:extent cx="3658054" cy="2048510"/>
            <wp:effectExtent l="0" t="0" r="0" b="8890"/>
            <wp:docPr id="138395030" name="Imagen 2" descr="¿Cómo retiro efectivo en Cajeros 5B?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Cómo retiro efectivo en Cajeros 5B?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13" cy="20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9D6" w14:textId="3B7716F1" w:rsidR="001B063A" w:rsidRPr="00B82F64" w:rsidRDefault="001B063A" w:rsidP="00B82F64">
      <w:pPr>
        <w:pStyle w:val="NormalWeb"/>
        <w:spacing w:line="360" w:lineRule="auto"/>
        <w:ind w:right="300"/>
        <w:jc w:val="center"/>
        <w:rPr>
          <w:rFonts w:ascii="Arial" w:hAnsi="Arial" w:cs="Arial"/>
          <w:sz w:val="20"/>
          <w:szCs w:val="20"/>
          <w:lang w:val="es-GT"/>
        </w:rPr>
      </w:pPr>
      <w:r>
        <w:rPr>
          <w:noProof/>
        </w:rPr>
        <w:drawing>
          <wp:inline distT="0" distB="0" distL="0" distR="0" wp14:anchorId="47D2FE53" wp14:editId="68053147">
            <wp:extent cx="4372610" cy="2459850"/>
            <wp:effectExtent l="0" t="0" r="0" b="0"/>
            <wp:docPr id="1094645460" name="Imagen 9" descr="Cuánto dinero puedes sacar del cajero automático? - Onda Va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ánto dinero puedes sacar del cajero automático? - Onda Vas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75" cy="246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8BE5" w14:textId="77777777" w:rsidR="000C0804" w:rsidRDefault="000C0804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B3699B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8B322C6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B49C8F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8B0818E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666F0CA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63044CF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24CC815B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48B56D3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08EC38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7FEFFAF0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47AD4C8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741CAF4" w14:textId="77777777" w:rsidR="0034161F" w:rsidRDefault="0034161F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213EBB9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147066E" w14:textId="77777777" w:rsidR="00D13E3C" w:rsidRDefault="00D13E3C">
      <w:pPr>
        <w:rPr>
          <w:rFonts w:ascii="Arial" w:hAnsi="Arial" w:cs="Arial"/>
          <w:b/>
          <w:bCs/>
          <w:sz w:val="27"/>
          <w:szCs w:val="27"/>
          <w:lang w:val="es-ES_tradnl"/>
        </w:rPr>
      </w:pPr>
    </w:p>
    <w:sectPr w:rsidR="00D13E3C" w:rsidSect="00745313">
      <w:head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2BDD1" w14:textId="77777777" w:rsidR="00A624D5" w:rsidRDefault="00A624D5" w:rsidP="00E87D53">
      <w:r>
        <w:separator/>
      </w:r>
    </w:p>
  </w:endnote>
  <w:endnote w:type="continuationSeparator" w:id="0">
    <w:p w14:paraId="7FF764A2" w14:textId="77777777" w:rsidR="00A624D5" w:rsidRDefault="00A624D5" w:rsidP="00E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23F58" w14:textId="77777777" w:rsidR="00A624D5" w:rsidRDefault="00A624D5" w:rsidP="00E87D53">
      <w:r>
        <w:separator/>
      </w:r>
    </w:p>
  </w:footnote>
  <w:footnote w:type="continuationSeparator" w:id="0">
    <w:p w14:paraId="7F1720D6" w14:textId="77777777" w:rsidR="00A624D5" w:rsidRDefault="00A624D5" w:rsidP="00E87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8670" w14:textId="77777777" w:rsidR="003924AE" w:rsidRDefault="00C749BE" w:rsidP="00557FB4">
    <w:pPr>
      <w:pStyle w:val="Encabezado"/>
    </w:pPr>
    <w:r w:rsidRPr="00C749BE">
      <w:rPr>
        <w:noProof/>
        <w:lang w:val="es-GT" w:eastAsia="es-GT"/>
      </w:rPr>
      <w:drawing>
        <wp:inline distT="0" distB="0" distL="0" distR="0" wp14:anchorId="4E1B1FB6" wp14:editId="019C6A01">
          <wp:extent cx="447675" cy="447675"/>
          <wp:effectExtent l="0" t="0" r="9525" b="9525"/>
          <wp:docPr id="3" name="Picture 3" descr="C:\Users\wobautis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obautis\Downloads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10"/>
      <w:gridCol w:w="1724"/>
      <w:gridCol w:w="2041"/>
      <w:gridCol w:w="1838"/>
    </w:tblGrid>
    <w:tr w:rsidR="00691BB6" w:rsidRPr="00691BB6" w14:paraId="1D56F83F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E2B47B0" w14:textId="77777777" w:rsidR="003924AE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7D69EBF9" w14:textId="77777777" w:rsidR="003924AE" w:rsidRPr="00691BB6" w:rsidRDefault="00B45572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638EA2C5" w14:textId="77777777" w:rsidR="003924AE" w:rsidRPr="00691BB6" w:rsidRDefault="00B45572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72074E62" w14:textId="77777777" w:rsidR="003924AE" w:rsidRPr="00691BB6" w:rsidRDefault="00B45572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0C2808DB" w14:textId="77777777" w:rsidTr="00330CA3">
      <w:tc>
        <w:tcPr>
          <w:tcW w:w="2268" w:type="dxa"/>
          <w:shd w:val="clear" w:color="auto" w:fill="auto"/>
        </w:tcPr>
        <w:p w14:paraId="2C7E3911" w14:textId="77777777" w:rsidR="003924AE" w:rsidRPr="00691BB6" w:rsidRDefault="00C749BE" w:rsidP="00C749BE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RE-VEH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/</w:t>
          </w:r>
          <w:r>
            <w:rPr>
              <w:rFonts w:ascii="Arial Black" w:hAnsi="Arial Black"/>
              <w:spacing w:val="2"/>
              <w:sz w:val="16"/>
              <w:szCs w:val="16"/>
            </w:rPr>
            <w:t>DEPTO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>
            <w:rPr>
              <w:rFonts w:ascii="Arial Black" w:hAnsi="Arial Black"/>
              <w:spacing w:val="2"/>
              <w:sz w:val="16"/>
              <w:szCs w:val="16"/>
            </w:rPr>
            <w:t>D</w:t>
          </w:r>
          <w:r w:rsidR="00B45572" w:rsidRPr="00691BB6">
            <w:rPr>
              <w:rFonts w:ascii="Arial Black" w:hAnsi="Arial Black"/>
              <w:spacing w:val="2"/>
              <w:sz w:val="16"/>
              <w:szCs w:val="16"/>
            </w:rPr>
            <w:t>-</w:t>
          </w:r>
          <w:r w:rsidR="00B45572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01601327" w14:textId="77777777" w:rsidR="003924AE" w:rsidRPr="00691BB6" w:rsidRDefault="00B45572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5DCB67B4" w14:textId="77777777" w:rsidR="003924AE" w:rsidRPr="00691BB6" w:rsidRDefault="00B45572" w:rsidP="00C749BE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</w:t>
          </w:r>
          <w:r w:rsidR="00C749BE">
            <w:rPr>
              <w:rFonts w:ascii="Arial" w:hAnsi="Arial" w:cs="Arial"/>
              <w:b/>
              <w:spacing w:val="2"/>
              <w:sz w:val="16"/>
              <w:szCs w:val="16"/>
            </w:rPr>
            <w:t>2016</w:t>
          </w:r>
        </w:p>
      </w:tc>
      <w:tc>
        <w:tcPr>
          <w:tcW w:w="1896" w:type="dxa"/>
          <w:shd w:val="clear" w:color="auto" w:fill="auto"/>
        </w:tcPr>
        <w:p w14:paraId="5F56487F" w14:textId="77777777" w:rsidR="003924AE" w:rsidRPr="00691BB6" w:rsidRDefault="00315EBD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A409B7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1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B45572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fldSimple w:instr=" NUMPAGES  \* Arabic  \* MERGEFORMAT ">
            <w:r w:rsidR="00A409B7" w:rsidRPr="00A409B7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6</w:t>
            </w:r>
          </w:fldSimple>
        </w:p>
      </w:tc>
    </w:tr>
  </w:tbl>
  <w:p w14:paraId="76E86F6E" w14:textId="77777777" w:rsidR="003924AE" w:rsidRPr="00557FB4" w:rsidRDefault="003924AE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60A98" w14:textId="77777777" w:rsidR="003924AE" w:rsidRDefault="00576D6B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61312" behindDoc="0" locked="0" layoutInCell="1" allowOverlap="0" wp14:anchorId="689B5684" wp14:editId="2A5301F6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0" t="0" r="9525" b="4445"/>
          <wp:wrapSquare wrapText="bothSides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2B2F7363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71E12B01" w14:textId="77777777" w:rsidR="003924AE" w:rsidRPr="008A2505" w:rsidRDefault="00B45572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63BB1A2" w14:textId="77777777" w:rsidR="003924AE" w:rsidRPr="008A2505" w:rsidRDefault="00B45572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B1A7FD3" w14:textId="77777777" w:rsidR="003924AE" w:rsidRPr="008A2505" w:rsidRDefault="00B45572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2A691AD" w14:textId="77777777" w:rsidR="003924AE" w:rsidRPr="008A2505" w:rsidRDefault="00B45572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61464351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566A7920" w14:textId="77777777" w:rsidR="003924AE" w:rsidRPr="008A2505" w:rsidRDefault="00B45572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B5AA80" w14:textId="77777777" w:rsidR="003924AE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4D5ABD3A" w14:textId="77777777" w:rsidR="003924AE" w:rsidRPr="008A2505" w:rsidRDefault="00B45572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2D1A33E9" w14:textId="77777777" w:rsidR="003924AE" w:rsidRPr="008A2505" w:rsidRDefault="00315EBD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B4557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B45572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 NUMPAGES  \* Arabic  \* MERGEFORMAT ">
            <w:r w:rsidR="005244D6" w:rsidRPr="005244D6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6</w:t>
            </w:r>
          </w:fldSimple>
        </w:p>
      </w:tc>
    </w:tr>
  </w:tbl>
  <w:p w14:paraId="5F9153D0" w14:textId="77777777" w:rsidR="003924AE" w:rsidRDefault="003924AE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14F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0B2B87"/>
    <w:multiLevelType w:val="hybridMultilevel"/>
    <w:tmpl w:val="4FD4F342"/>
    <w:lvl w:ilvl="0" w:tplc="100A000F">
      <w:start w:val="1"/>
      <w:numFmt w:val="decimal"/>
      <w:lvlText w:val="%1."/>
      <w:lvlJc w:val="left"/>
      <w:pPr>
        <w:ind w:left="1578" w:hanging="360"/>
      </w:pPr>
    </w:lvl>
    <w:lvl w:ilvl="1" w:tplc="100A0019" w:tentative="1">
      <w:start w:val="1"/>
      <w:numFmt w:val="lowerLetter"/>
      <w:lvlText w:val="%2."/>
      <w:lvlJc w:val="left"/>
      <w:pPr>
        <w:ind w:left="2298" w:hanging="360"/>
      </w:pPr>
    </w:lvl>
    <w:lvl w:ilvl="2" w:tplc="100A001B" w:tentative="1">
      <w:start w:val="1"/>
      <w:numFmt w:val="lowerRoman"/>
      <w:lvlText w:val="%3."/>
      <w:lvlJc w:val="right"/>
      <w:pPr>
        <w:ind w:left="3018" w:hanging="180"/>
      </w:pPr>
    </w:lvl>
    <w:lvl w:ilvl="3" w:tplc="100A000F" w:tentative="1">
      <w:start w:val="1"/>
      <w:numFmt w:val="decimal"/>
      <w:lvlText w:val="%4."/>
      <w:lvlJc w:val="left"/>
      <w:pPr>
        <w:ind w:left="3738" w:hanging="360"/>
      </w:pPr>
    </w:lvl>
    <w:lvl w:ilvl="4" w:tplc="100A0019" w:tentative="1">
      <w:start w:val="1"/>
      <w:numFmt w:val="lowerLetter"/>
      <w:lvlText w:val="%5."/>
      <w:lvlJc w:val="left"/>
      <w:pPr>
        <w:ind w:left="4458" w:hanging="360"/>
      </w:pPr>
    </w:lvl>
    <w:lvl w:ilvl="5" w:tplc="100A001B" w:tentative="1">
      <w:start w:val="1"/>
      <w:numFmt w:val="lowerRoman"/>
      <w:lvlText w:val="%6."/>
      <w:lvlJc w:val="right"/>
      <w:pPr>
        <w:ind w:left="5178" w:hanging="180"/>
      </w:pPr>
    </w:lvl>
    <w:lvl w:ilvl="6" w:tplc="100A000F" w:tentative="1">
      <w:start w:val="1"/>
      <w:numFmt w:val="decimal"/>
      <w:lvlText w:val="%7."/>
      <w:lvlJc w:val="left"/>
      <w:pPr>
        <w:ind w:left="5898" w:hanging="360"/>
      </w:pPr>
    </w:lvl>
    <w:lvl w:ilvl="7" w:tplc="100A0019" w:tentative="1">
      <w:start w:val="1"/>
      <w:numFmt w:val="lowerLetter"/>
      <w:lvlText w:val="%8."/>
      <w:lvlJc w:val="left"/>
      <w:pPr>
        <w:ind w:left="6618" w:hanging="360"/>
      </w:pPr>
    </w:lvl>
    <w:lvl w:ilvl="8" w:tplc="1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3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F6779"/>
    <w:multiLevelType w:val="hybridMultilevel"/>
    <w:tmpl w:val="9424C0E0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FB2054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03306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BA4614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A78B6"/>
    <w:multiLevelType w:val="multilevel"/>
    <w:tmpl w:val="52BEC70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9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1800"/>
      </w:pPr>
      <w:rPr>
        <w:rFonts w:hint="default"/>
      </w:rPr>
    </w:lvl>
  </w:abstractNum>
  <w:abstractNum w:abstractNumId="9" w15:restartNumberingAfterBreak="0">
    <w:nsid w:val="2E070F08"/>
    <w:multiLevelType w:val="hybridMultilevel"/>
    <w:tmpl w:val="4596E794"/>
    <w:lvl w:ilvl="0" w:tplc="79B21634">
      <w:start w:val="1"/>
      <w:numFmt w:val="decimal"/>
      <w:lvlText w:val="%1."/>
      <w:lvlJc w:val="left"/>
      <w:pPr>
        <w:ind w:left="121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938" w:hanging="360"/>
      </w:pPr>
    </w:lvl>
    <w:lvl w:ilvl="2" w:tplc="100A001B" w:tentative="1">
      <w:start w:val="1"/>
      <w:numFmt w:val="lowerRoman"/>
      <w:lvlText w:val="%3."/>
      <w:lvlJc w:val="right"/>
      <w:pPr>
        <w:ind w:left="2658" w:hanging="180"/>
      </w:pPr>
    </w:lvl>
    <w:lvl w:ilvl="3" w:tplc="100A000F" w:tentative="1">
      <w:start w:val="1"/>
      <w:numFmt w:val="decimal"/>
      <w:lvlText w:val="%4."/>
      <w:lvlJc w:val="left"/>
      <w:pPr>
        <w:ind w:left="3378" w:hanging="360"/>
      </w:pPr>
    </w:lvl>
    <w:lvl w:ilvl="4" w:tplc="100A0019" w:tentative="1">
      <w:start w:val="1"/>
      <w:numFmt w:val="lowerLetter"/>
      <w:lvlText w:val="%5."/>
      <w:lvlJc w:val="left"/>
      <w:pPr>
        <w:ind w:left="4098" w:hanging="360"/>
      </w:pPr>
    </w:lvl>
    <w:lvl w:ilvl="5" w:tplc="100A001B" w:tentative="1">
      <w:start w:val="1"/>
      <w:numFmt w:val="lowerRoman"/>
      <w:lvlText w:val="%6."/>
      <w:lvlJc w:val="right"/>
      <w:pPr>
        <w:ind w:left="4818" w:hanging="180"/>
      </w:pPr>
    </w:lvl>
    <w:lvl w:ilvl="6" w:tplc="100A000F" w:tentative="1">
      <w:start w:val="1"/>
      <w:numFmt w:val="decimal"/>
      <w:lvlText w:val="%7."/>
      <w:lvlJc w:val="left"/>
      <w:pPr>
        <w:ind w:left="5538" w:hanging="360"/>
      </w:pPr>
    </w:lvl>
    <w:lvl w:ilvl="7" w:tplc="100A0019" w:tentative="1">
      <w:start w:val="1"/>
      <w:numFmt w:val="lowerLetter"/>
      <w:lvlText w:val="%8."/>
      <w:lvlJc w:val="left"/>
      <w:pPr>
        <w:ind w:left="6258" w:hanging="360"/>
      </w:pPr>
    </w:lvl>
    <w:lvl w:ilvl="8" w:tplc="100A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0" w15:restartNumberingAfterBreak="0">
    <w:nsid w:val="2E7A38C1"/>
    <w:multiLevelType w:val="hybridMultilevel"/>
    <w:tmpl w:val="1B6C3D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2FA0412E"/>
    <w:multiLevelType w:val="hybridMultilevel"/>
    <w:tmpl w:val="9424C0E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D47D1E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A8C25EB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D6342"/>
    <w:multiLevelType w:val="hybridMultilevel"/>
    <w:tmpl w:val="705E24FC"/>
    <w:lvl w:ilvl="0" w:tplc="4DF295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BA5066C"/>
    <w:multiLevelType w:val="hybridMultilevel"/>
    <w:tmpl w:val="19F05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80B4E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F1B0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505446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774635">
    <w:abstractNumId w:val="1"/>
  </w:num>
  <w:num w:numId="2" w16cid:durableId="810369695">
    <w:abstractNumId w:val="11"/>
  </w:num>
  <w:num w:numId="3" w16cid:durableId="1896114477">
    <w:abstractNumId w:val="3"/>
  </w:num>
  <w:num w:numId="4" w16cid:durableId="521289393">
    <w:abstractNumId w:val="13"/>
  </w:num>
  <w:num w:numId="5" w16cid:durableId="1951008929">
    <w:abstractNumId w:val="6"/>
  </w:num>
  <w:num w:numId="6" w16cid:durableId="395738950">
    <w:abstractNumId w:val="20"/>
  </w:num>
  <w:num w:numId="7" w16cid:durableId="1515075216">
    <w:abstractNumId w:val="16"/>
  </w:num>
  <w:num w:numId="8" w16cid:durableId="201485426">
    <w:abstractNumId w:val="0"/>
  </w:num>
  <w:num w:numId="9" w16cid:durableId="402022137">
    <w:abstractNumId w:val="14"/>
  </w:num>
  <w:num w:numId="10" w16cid:durableId="1215508135">
    <w:abstractNumId w:val="15"/>
  </w:num>
  <w:num w:numId="11" w16cid:durableId="686909411">
    <w:abstractNumId w:val="19"/>
  </w:num>
  <w:num w:numId="12" w16cid:durableId="1816213511">
    <w:abstractNumId w:val="18"/>
  </w:num>
  <w:num w:numId="13" w16cid:durableId="1833638912">
    <w:abstractNumId w:val="7"/>
  </w:num>
  <w:num w:numId="14" w16cid:durableId="1490898176">
    <w:abstractNumId w:val="5"/>
  </w:num>
  <w:num w:numId="15" w16cid:durableId="1697347953">
    <w:abstractNumId w:val="8"/>
  </w:num>
  <w:num w:numId="16" w16cid:durableId="836923715">
    <w:abstractNumId w:val="9"/>
  </w:num>
  <w:num w:numId="17" w16cid:durableId="1357002793">
    <w:abstractNumId w:val="17"/>
  </w:num>
  <w:num w:numId="18" w16cid:durableId="1273169834">
    <w:abstractNumId w:val="10"/>
  </w:num>
  <w:num w:numId="19" w16cid:durableId="1054819432">
    <w:abstractNumId w:val="2"/>
  </w:num>
  <w:num w:numId="20" w16cid:durableId="1035619853">
    <w:abstractNumId w:val="4"/>
  </w:num>
  <w:num w:numId="21" w16cid:durableId="943615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52B"/>
    <w:rsid w:val="000004D3"/>
    <w:rsid w:val="0000389B"/>
    <w:rsid w:val="0000575B"/>
    <w:rsid w:val="00025758"/>
    <w:rsid w:val="000270F8"/>
    <w:rsid w:val="00052412"/>
    <w:rsid w:val="00065E1D"/>
    <w:rsid w:val="000743A6"/>
    <w:rsid w:val="00076650"/>
    <w:rsid w:val="00082B02"/>
    <w:rsid w:val="00087151"/>
    <w:rsid w:val="00091031"/>
    <w:rsid w:val="00093759"/>
    <w:rsid w:val="000A0A7C"/>
    <w:rsid w:val="000A3194"/>
    <w:rsid w:val="000B21F3"/>
    <w:rsid w:val="000B4880"/>
    <w:rsid w:val="000C0804"/>
    <w:rsid w:val="000C3C2B"/>
    <w:rsid w:val="000E3E52"/>
    <w:rsid w:val="000E4357"/>
    <w:rsid w:val="000E4536"/>
    <w:rsid w:val="000E7336"/>
    <w:rsid w:val="000F4034"/>
    <w:rsid w:val="0010252B"/>
    <w:rsid w:val="00112924"/>
    <w:rsid w:val="00117C08"/>
    <w:rsid w:val="00142BDD"/>
    <w:rsid w:val="00165B72"/>
    <w:rsid w:val="00170E88"/>
    <w:rsid w:val="001718F4"/>
    <w:rsid w:val="00174E36"/>
    <w:rsid w:val="001760DF"/>
    <w:rsid w:val="00176E30"/>
    <w:rsid w:val="0018133C"/>
    <w:rsid w:val="00185153"/>
    <w:rsid w:val="001B063A"/>
    <w:rsid w:val="001E1400"/>
    <w:rsid w:val="001E19E2"/>
    <w:rsid w:val="001E50AC"/>
    <w:rsid w:val="001E639C"/>
    <w:rsid w:val="001E7E2C"/>
    <w:rsid w:val="001F7BB0"/>
    <w:rsid w:val="00206D65"/>
    <w:rsid w:val="002126D0"/>
    <w:rsid w:val="00220C05"/>
    <w:rsid w:val="00224940"/>
    <w:rsid w:val="0022740B"/>
    <w:rsid w:val="0023352D"/>
    <w:rsid w:val="0024633C"/>
    <w:rsid w:val="00247F90"/>
    <w:rsid w:val="00253099"/>
    <w:rsid w:val="002564F8"/>
    <w:rsid w:val="00261EEB"/>
    <w:rsid w:val="00267695"/>
    <w:rsid w:val="0027596D"/>
    <w:rsid w:val="002809EB"/>
    <w:rsid w:val="00294FB7"/>
    <w:rsid w:val="002A7CC0"/>
    <w:rsid w:val="002B2700"/>
    <w:rsid w:val="002B609E"/>
    <w:rsid w:val="002C5BF9"/>
    <w:rsid w:val="002D00CB"/>
    <w:rsid w:val="002D7988"/>
    <w:rsid w:val="002E032A"/>
    <w:rsid w:val="002E2274"/>
    <w:rsid w:val="002E7D17"/>
    <w:rsid w:val="00300F9A"/>
    <w:rsid w:val="00315EBD"/>
    <w:rsid w:val="003214FF"/>
    <w:rsid w:val="00322DBE"/>
    <w:rsid w:val="00330987"/>
    <w:rsid w:val="00330A9A"/>
    <w:rsid w:val="00335699"/>
    <w:rsid w:val="0034161F"/>
    <w:rsid w:val="003418A5"/>
    <w:rsid w:val="00342D2C"/>
    <w:rsid w:val="003452DB"/>
    <w:rsid w:val="00351826"/>
    <w:rsid w:val="003529DA"/>
    <w:rsid w:val="003539BA"/>
    <w:rsid w:val="00367BC4"/>
    <w:rsid w:val="00370692"/>
    <w:rsid w:val="00381426"/>
    <w:rsid w:val="003905B2"/>
    <w:rsid w:val="003924AE"/>
    <w:rsid w:val="003A2F33"/>
    <w:rsid w:val="003A6612"/>
    <w:rsid w:val="003B24DF"/>
    <w:rsid w:val="003B3767"/>
    <w:rsid w:val="003C04B0"/>
    <w:rsid w:val="003D52CA"/>
    <w:rsid w:val="003E3975"/>
    <w:rsid w:val="003F23D3"/>
    <w:rsid w:val="003F4D2F"/>
    <w:rsid w:val="003F7C95"/>
    <w:rsid w:val="0040524A"/>
    <w:rsid w:val="0040649F"/>
    <w:rsid w:val="00406F2D"/>
    <w:rsid w:val="0041003D"/>
    <w:rsid w:val="00412920"/>
    <w:rsid w:val="004131EE"/>
    <w:rsid w:val="00426BDA"/>
    <w:rsid w:val="00432CCB"/>
    <w:rsid w:val="00457D34"/>
    <w:rsid w:val="00461D8F"/>
    <w:rsid w:val="00463148"/>
    <w:rsid w:val="00464D16"/>
    <w:rsid w:val="0046726B"/>
    <w:rsid w:val="00477797"/>
    <w:rsid w:val="004945D5"/>
    <w:rsid w:val="004A0827"/>
    <w:rsid w:val="004A3817"/>
    <w:rsid w:val="004A546F"/>
    <w:rsid w:val="004B32FE"/>
    <w:rsid w:val="004B418A"/>
    <w:rsid w:val="004F06AD"/>
    <w:rsid w:val="004F14B8"/>
    <w:rsid w:val="004F601B"/>
    <w:rsid w:val="00507B2F"/>
    <w:rsid w:val="00510F73"/>
    <w:rsid w:val="0052096A"/>
    <w:rsid w:val="005244D6"/>
    <w:rsid w:val="0052604A"/>
    <w:rsid w:val="00536BFB"/>
    <w:rsid w:val="0055242B"/>
    <w:rsid w:val="00554616"/>
    <w:rsid w:val="00557A5D"/>
    <w:rsid w:val="005633C6"/>
    <w:rsid w:val="00564D78"/>
    <w:rsid w:val="00567415"/>
    <w:rsid w:val="0057252E"/>
    <w:rsid w:val="00576D6B"/>
    <w:rsid w:val="00584F7A"/>
    <w:rsid w:val="00595E44"/>
    <w:rsid w:val="00596681"/>
    <w:rsid w:val="00597816"/>
    <w:rsid w:val="005A2E40"/>
    <w:rsid w:val="005A516A"/>
    <w:rsid w:val="005B1433"/>
    <w:rsid w:val="005B1DF0"/>
    <w:rsid w:val="005B20F5"/>
    <w:rsid w:val="005B7B3C"/>
    <w:rsid w:val="005C431D"/>
    <w:rsid w:val="005D1E62"/>
    <w:rsid w:val="005D47EB"/>
    <w:rsid w:val="005E3D19"/>
    <w:rsid w:val="00601965"/>
    <w:rsid w:val="00603C15"/>
    <w:rsid w:val="006136A1"/>
    <w:rsid w:val="0061784A"/>
    <w:rsid w:val="00620A8C"/>
    <w:rsid w:val="00636DC4"/>
    <w:rsid w:val="0064596D"/>
    <w:rsid w:val="006512A9"/>
    <w:rsid w:val="00651CDD"/>
    <w:rsid w:val="00667774"/>
    <w:rsid w:val="0067527B"/>
    <w:rsid w:val="00676523"/>
    <w:rsid w:val="00680BFE"/>
    <w:rsid w:val="006B12BD"/>
    <w:rsid w:val="006B1598"/>
    <w:rsid w:val="006B1669"/>
    <w:rsid w:val="006B3B24"/>
    <w:rsid w:val="006C51F8"/>
    <w:rsid w:val="006D1622"/>
    <w:rsid w:val="006D619A"/>
    <w:rsid w:val="006D7667"/>
    <w:rsid w:val="006D7DF5"/>
    <w:rsid w:val="006E00D4"/>
    <w:rsid w:val="006E1CD2"/>
    <w:rsid w:val="006E4507"/>
    <w:rsid w:val="006E5C02"/>
    <w:rsid w:val="006E6C8F"/>
    <w:rsid w:val="006F6210"/>
    <w:rsid w:val="0070732F"/>
    <w:rsid w:val="00724DD4"/>
    <w:rsid w:val="00724F48"/>
    <w:rsid w:val="00725D73"/>
    <w:rsid w:val="00725DB7"/>
    <w:rsid w:val="0073087A"/>
    <w:rsid w:val="007332A4"/>
    <w:rsid w:val="007342C1"/>
    <w:rsid w:val="007360FE"/>
    <w:rsid w:val="00751B1F"/>
    <w:rsid w:val="00752ED8"/>
    <w:rsid w:val="00760C6A"/>
    <w:rsid w:val="0077065C"/>
    <w:rsid w:val="00776C5E"/>
    <w:rsid w:val="007C2B5C"/>
    <w:rsid w:val="007D2480"/>
    <w:rsid w:val="007E5DF5"/>
    <w:rsid w:val="00807287"/>
    <w:rsid w:val="00812B64"/>
    <w:rsid w:val="00813DF2"/>
    <w:rsid w:val="00814BBA"/>
    <w:rsid w:val="00841075"/>
    <w:rsid w:val="008437F9"/>
    <w:rsid w:val="00844706"/>
    <w:rsid w:val="008519BB"/>
    <w:rsid w:val="00865A56"/>
    <w:rsid w:val="0088098E"/>
    <w:rsid w:val="00880EF4"/>
    <w:rsid w:val="008A16E8"/>
    <w:rsid w:val="008A316B"/>
    <w:rsid w:val="008A73B7"/>
    <w:rsid w:val="008B0670"/>
    <w:rsid w:val="008B193F"/>
    <w:rsid w:val="008B3DCF"/>
    <w:rsid w:val="008B42B1"/>
    <w:rsid w:val="008C7AC8"/>
    <w:rsid w:val="008C7F4C"/>
    <w:rsid w:val="008D63C4"/>
    <w:rsid w:val="008E10DD"/>
    <w:rsid w:val="008F3B91"/>
    <w:rsid w:val="008F67FD"/>
    <w:rsid w:val="00913D8A"/>
    <w:rsid w:val="009147F9"/>
    <w:rsid w:val="00927472"/>
    <w:rsid w:val="0093151A"/>
    <w:rsid w:val="0093153B"/>
    <w:rsid w:val="0093356F"/>
    <w:rsid w:val="009470F1"/>
    <w:rsid w:val="00947128"/>
    <w:rsid w:val="0094744B"/>
    <w:rsid w:val="00952093"/>
    <w:rsid w:val="00956C84"/>
    <w:rsid w:val="00983185"/>
    <w:rsid w:val="00991DA4"/>
    <w:rsid w:val="00995294"/>
    <w:rsid w:val="009A089A"/>
    <w:rsid w:val="009A5A53"/>
    <w:rsid w:val="009A7D37"/>
    <w:rsid w:val="009B4F87"/>
    <w:rsid w:val="009C6C7A"/>
    <w:rsid w:val="009D3435"/>
    <w:rsid w:val="009D70B1"/>
    <w:rsid w:val="009E2641"/>
    <w:rsid w:val="009E39F3"/>
    <w:rsid w:val="009F36A0"/>
    <w:rsid w:val="009F6156"/>
    <w:rsid w:val="00A0624B"/>
    <w:rsid w:val="00A114EC"/>
    <w:rsid w:val="00A25F5C"/>
    <w:rsid w:val="00A3200D"/>
    <w:rsid w:val="00A35D54"/>
    <w:rsid w:val="00A409B7"/>
    <w:rsid w:val="00A429F3"/>
    <w:rsid w:val="00A44D07"/>
    <w:rsid w:val="00A509E5"/>
    <w:rsid w:val="00A568F9"/>
    <w:rsid w:val="00A624D5"/>
    <w:rsid w:val="00A645E6"/>
    <w:rsid w:val="00A660BA"/>
    <w:rsid w:val="00A6624B"/>
    <w:rsid w:val="00A70666"/>
    <w:rsid w:val="00A75AAF"/>
    <w:rsid w:val="00A86F12"/>
    <w:rsid w:val="00A94B55"/>
    <w:rsid w:val="00A94F25"/>
    <w:rsid w:val="00AA3453"/>
    <w:rsid w:val="00AD4346"/>
    <w:rsid w:val="00AD7016"/>
    <w:rsid w:val="00AE2750"/>
    <w:rsid w:val="00AE59D7"/>
    <w:rsid w:val="00AF32E4"/>
    <w:rsid w:val="00AF73FB"/>
    <w:rsid w:val="00B1015F"/>
    <w:rsid w:val="00B16ABE"/>
    <w:rsid w:val="00B2017B"/>
    <w:rsid w:val="00B325A2"/>
    <w:rsid w:val="00B45572"/>
    <w:rsid w:val="00B564B1"/>
    <w:rsid w:val="00B60295"/>
    <w:rsid w:val="00B6280D"/>
    <w:rsid w:val="00B67C07"/>
    <w:rsid w:val="00B71869"/>
    <w:rsid w:val="00B82F64"/>
    <w:rsid w:val="00B8580B"/>
    <w:rsid w:val="00BA00EE"/>
    <w:rsid w:val="00BA3511"/>
    <w:rsid w:val="00BA458D"/>
    <w:rsid w:val="00BB1FF2"/>
    <w:rsid w:val="00BC05BE"/>
    <w:rsid w:val="00BC0A47"/>
    <w:rsid w:val="00BC38B0"/>
    <w:rsid w:val="00BE090A"/>
    <w:rsid w:val="00BE1371"/>
    <w:rsid w:val="00BE1A0D"/>
    <w:rsid w:val="00BF286C"/>
    <w:rsid w:val="00C0701A"/>
    <w:rsid w:val="00C111F4"/>
    <w:rsid w:val="00C12351"/>
    <w:rsid w:val="00C13F0B"/>
    <w:rsid w:val="00C15E6D"/>
    <w:rsid w:val="00C16C21"/>
    <w:rsid w:val="00C21D35"/>
    <w:rsid w:val="00C24C4C"/>
    <w:rsid w:val="00C434A6"/>
    <w:rsid w:val="00C45108"/>
    <w:rsid w:val="00C654AC"/>
    <w:rsid w:val="00C70258"/>
    <w:rsid w:val="00C72709"/>
    <w:rsid w:val="00C748BA"/>
    <w:rsid w:val="00C749BE"/>
    <w:rsid w:val="00C82414"/>
    <w:rsid w:val="00C8355D"/>
    <w:rsid w:val="00C912D4"/>
    <w:rsid w:val="00C92F75"/>
    <w:rsid w:val="00CA1B6E"/>
    <w:rsid w:val="00CA5C72"/>
    <w:rsid w:val="00CA74CC"/>
    <w:rsid w:val="00CB2C3A"/>
    <w:rsid w:val="00CB453B"/>
    <w:rsid w:val="00CE0E8C"/>
    <w:rsid w:val="00CE1AF3"/>
    <w:rsid w:val="00CF4733"/>
    <w:rsid w:val="00CF4B3E"/>
    <w:rsid w:val="00CF5F41"/>
    <w:rsid w:val="00D022B9"/>
    <w:rsid w:val="00D060C5"/>
    <w:rsid w:val="00D13E3C"/>
    <w:rsid w:val="00D157BB"/>
    <w:rsid w:val="00D22028"/>
    <w:rsid w:val="00D22F7C"/>
    <w:rsid w:val="00D26B77"/>
    <w:rsid w:val="00D272AC"/>
    <w:rsid w:val="00D30E69"/>
    <w:rsid w:val="00D3220E"/>
    <w:rsid w:val="00D338EA"/>
    <w:rsid w:val="00D416C2"/>
    <w:rsid w:val="00D44384"/>
    <w:rsid w:val="00D53554"/>
    <w:rsid w:val="00D62A5E"/>
    <w:rsid w:val="00D7057B"/>
    <w:rsid w:val="00D705E4"/>
    <w:rsid w:val="00D742A8"/>
    <w:rsid w:val="00D91FBF"/>
    <w:rsid w:val="00DA2C22"/>
    <w:rsid w:val="00DA328E"/>
    <w:rsid w:val="00DB437E"/>
    <w:rsid w:val="00DC6676"/>
    <w:rsid w:val="00DD1E53"/>
    <w:rsid w:val="00DD26A4"/>
    <w:rsid w:val="00DD4850"/>
    <w:rsid w:val="00DD6BDD"/>
    <w:rsid w:val="00DF2FED"/>
    <w:rsid w:val="00E0737F"/>
    <w:rsid w:val="00E124C1"/>
    <w:rsid w:val="00E2034B"/>
    <w:rsid w:val="00E226B4"/>
    <w:rsid w:val="00E25E33"/>
    <w:rsid w:val="00E308BB"/>
    <w:rsid w:val="00E31D6D"/>
    <w:rsid w:val="00E3542A"/>
    <w:rsid w:val="00E40346"/>
    <w:rsid w:val="00E407A4"/>
    <w:rsid w:val="00E43DB8"/>
    <w:rsid w:val="00E52B35"/>
    <w:rsid w:val="00E571EC"/>
    <w:rsid w:val="00E63176"/>
    <w:rsid w:val="00E645B5"/>
    <w:rsid w:val="00E720A2"/>
    <w:rsid w:val="00E743AA"/>
    <w:rsid w:val="00E855F0"/>
    <w:rsid w:val="00E87D53"/>
    <w:rsid w:val="00E9087D"/>
    <w:rsid w:val="00EA52EF"/>
    <w:rsid w:val="00EB7987"/>
    <w:rsid w:val="00EC023B"/>
    <w:rsid w:val="00EC0C5C"/>
    <w:rsid w:val="00ED106A"/>
    <w:rsid w:val="00EE7110"/>
    <w:rsid w:val="00EF1549"/>
    <w:rsid w:val="00EF6C04"/>
    <w:rsid w:val="00F01CE6"/>
    <w:rsid w:val="00F13C5B"/>
    <w:rsid w:val="00F13F0B"/>
    <w:rsid w:val="00F3322B"/>
    <w:rsid w:val="00F40D60"/>
    <w:rsid w:val="00F44D71"/>
    <w:rsid w:val="00F6335F"/>
    <w:rsid w:val="00F74F99"/>
    <w:rsid w:val="00F76543"/>
    <w:rsid w:val="00F80F06"/>
    <w:rsid w:val="00F83239"/>
    <w:rsid w:val="00F84458"/>
    <w:rsid w:val="00F917B1"/>
    <w:rsid w:val="00F97F2F"/>
    <w:rsid w:val="00FA785D"/>
    <w:rsid w:val="00FB5C70"/>
    <w:rsid w:val="00FC34B3"/>
    <w:rsid w:val="00FC5089"/>
    <w:rsid w:val="00FD5472"/>
    <w:rsid w:val="00FD708D"/>
    <w:rsid w:val="00FE2299"/>
    <w:rsid w:val="00F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88C9E"/>
  <w15:docId w15:val="{42B8BB3C-8A0E-4994-B9A0-0EEB05BF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0252B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10252B"/>
    <w:pPr>
      <w:spacing w:before="100" w:beforeAutospacing="1" w:after="100" w:afterAutospacing="1"/>
    </w:pPr>
  </w:style>
  <w:style w:type="character" w:customStyle="1" w:styleId="EncabezadoCar">
    <w:name w:val="Encabezado Car"/>
    <w:basedOn w:val="Fuentedeprrafopredeter"/>
    <w:link w:val="Encabezado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10252B"/>
    <w:rPr>
      <w:sz w:val="28"/>
    </w:rPr>
  </w:style>
  <w:style w:type="paragraph" w:styleId="Ttulo">
    <w:name w:val="Title"/>
    <w:basedOn w:val="Normal"/>
    <w:link w:val="TtuloCar"/>
    <w:qFormat/>
    <w:rsid w:val="0010252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10252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10252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0252B"/>
    <w:pPr>
      <w:ind w:left="708"/>
    </w:pPr>
  </w:style>
  <w:style w:type="paragraph" w:styleId="Textoindependiente">
    <w:name w:val="Body Text"/>
    <w:basedOn w:val="Normal"/>
    <w:link w:val="TextoindependienteCar"/>
    <w:rsid w:val="0010252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025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InfoBlue">
    <w:name w:val="InfoBlue"/>
    <w:basedOn w:val="Normal"/>
    <w:next w:val="Textoindependiente"/>
    <w:autoRedefine/>
    <w:rsid w:val="0010252B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character" w:styleId="Refdecomentario">
    <w:name w:val="annotation reference"/>
    <w:rsid w:val="0010252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025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0252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5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52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5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57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4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9B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318D-A6C7-4DA2-80BA-8DF123BF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2218568 - FRANCISCO EMMANUEL XIC TIX</cp:lastModifiedBy>
  <cp:revision>14</cp:revision>
  <cp:lastPrinted>2025-02-09T02:18:00Z</cp:lastPrinted>
  <dcterms:created xsi:type="dcterms:W3CDTF">2021-03-27T21:28:00Z</dcterms:created>
  <dcterms:modified xsi:type="dcterms:W3CDTF">2025-03-01T21:38:00Z</dcterms:modified>
</cp:coreProperties>
</file>